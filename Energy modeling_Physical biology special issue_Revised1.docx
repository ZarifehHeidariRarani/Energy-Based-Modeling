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D21C8" w14:textId="7DA26E79" w:rsidR="00CA1A62" w:rsidRPr="004969B2" w:rsidRDefault="00CA1A62" w:rsidP="00CA1A62">
      <w:pPr>
        <w:ind w:firstLine="720"/>
        <w:jc w:val="center"/>
        <w:rPr>
          <w:b/>
          <w:sz w:val="28"/>
          <w:szCs w:val="28"/>
        </w:rPr>
      </w:pPr>
      <w:r w:rsidRPr="004969B2">
        <w:rPr>
          <w:b/>
          <w:sz w:val="28"/>
          <w:szCs w:val="28"/>
        </w:rPr>
        <w:t>Energy</w:t>
      </w:r>
      <w:r w:rsidR="00B40ADD">
        <w:rPr>
          <w:b/>
          <w:sz w:val="28"/>
          <w:szCs w:val="28"/>
        </w:rPr>
        <w:t>-based</w:t>
      </w:r>
      <w:r w:rsidRPr="004969B2">
        <w:rPr>
          <w:b/>
          <w:sz w:val="28"/>
          <w:szCs w:val="28"/>
        </w:rPr>
        <w:t xml:space="preserve"> modeling reveals mechanisms of transient behavior in the EGFR pathway</w:t>
      </w:r>
    </w:p>
    <w:p w14:paraId="55E5E6A6" w14:textId="77777777" w:rsidR="007318D2" w:rsidRPr="00341008" w:rsidRDefault="007318D2" w:rsidP="00CA1A62">
      <w:pPr>
        <w:ind w:firstLine="720"/>
        <w:jc w:val="center"/>
        <w:rPr>
          <w:b/>
        </w:rPr>
      </w:pPr>
    </w:p>
    <w:p w14:paraId="6FCE44D8" w14:textId="77777777" w:rsidR="00CA1A62" w:rsidRPr="00341008" w:rsidRDefault="00CA1A62" w:rsidP="007318D2">
      <w:pPr>
        <w:rPr>
          <w:b/>
        </w:rPr>
      </w:pPr>
      <w:r w:rsidRPr="00341008">
        <w:rPr>
          <w:b/>
        </w:rPr>
        <w:t>Abstract</w:t>
      </w:r>
    </w:p>
    <w:p w14:paraId="57340ACD" w14:textId="59E56DCE" w:rsidR="005B1E4B" w:rsidRPr="00341008" w:rsidRDefault="007318D2" w:rsidP="004969B2">
      <w:r w:rsidRPr="00341008">
        <w:rPr>
          <w:bCs/>
        </w:rPr>
        <w:t xml:space="preserve">Rule-based modeling is motivated by modular domain structure </w:t>
      </w:r>
      <w:r w:rsidR="00C85636">
        <w:rPr>
          <w:bCs/>
        </w:rPr>
        <w:t>and</w:t>
      </w:r>
      <w:r w:rsidRPr="00341008">
        <w:rPr>
          <w:bCs/>
        </w:rPr>
        <w:t xml:space="preserve"> combinatorial complexity of macromolecules.</w:t>
      </w:r>
      <w:r w:rsidR="0074637A">
        <w:rPr>
          <w:bCs/>
        </w:rPr>
        <w:t xml:space="preserve"> </w:t>
      </w:r>
      <w:r w:rsidR="004969B2" w:rsidRPr="004969B2">
        <w:rPr>
          <w:bCs/>
        </w:rPr>
        <w:t>In rule-based modeling languages</w:t>
      </w:r>
      <w:r w:rsidR="0015548F">
        <w:rPr>
          <w:bCs/>
        </w:rPr>
        <w:t>,</w:t>
      </w:r>
      <w:r w:rsidR="004969B2" w:rsidRPr="004969B2">
        <w:rPr>
          <w:bCs/>
        </w:rPr>
        <w:t xml:space="preserve"> such as </w:t>
      </w:r>
      <w:proofErr w:type="spellStart"/>
      <w:r w:rsidR="004969B2" w:rsidRPr="004969B2">
        <w:rPr>
          <w:bCs/>
        </w:rPr>
        <w:t>BioNetGen</w:t>
      </w:r>
      <w:proofErr w:type="spellEnd"/>
      <w:r w:rsidR="004969B2" w:rsidRPr="004969B2">
        <w:rPr>
          <w:bCs/>
        </w:rPr>
        <w:t xml:space="preserve">, macromolecules are characterized using structured objects that </w:t>
      </w:r>
      <w:r w:rsidR="0015548F">
        <w:rPr>
          <w:bCs/>
        </w:rPr>
        <w:t>correspond</w:t>
      </w:r>
      <w:r w:rsidR="0015548F" w:rsidRPr="004969B2">
        <w:rPr>
          <w:bCs/>
        </w:rPr>
        <w:t xml:space="preserve"> </w:t>
      </w:r>
      <w:r w:rsidR="004969B2" w:rsidRPr="004969B2">
        <w:rPr>
          <w:bCs/>
        </w:rPr>
        <w:t>to the domain structure of their biological counterparts, and their transformation</w:t>
      </w:r>
      <w:r w:rsidR="0015548F">
        <w:rPr>
          <w:bCs/>
        </w:rPr>
        <w:t>s are</w:t>
      </w:r>
      <w:r w:rsidR="004969B2" w:rsidRPr="004969B2">
        <w:rPr>
          <w:bCs/>
        </w:rPr>
        <w:t xml:space="preserve"> governed by reaction rules.</w:t>
      </w:r>
      <w:r w:rsidR="004969B2">
        <w:rPr>
          <w:bCs/>
        </w:rPr>
        <w:t xml:space="preserve"> </w:t>
      </w:r>
      <w:r w:rsidR="00561E38">
        <w:rPr>
          <w:bCs/>
        </w:rPr>
        <w:t xml:space="preserve">Although </w:t>
      </w:r>
      <w:r w:rsidR="00FB4FE2">
        <w:rPr>
          <w:bCs/>
        </w:rPr>
        <w:t xml:space="preserve">rule-based </w:t>
      </w:r>
      <w:r w:rsidR="00FB4FE2" w:rsidRPr="00FB4FE2">
        <w:rPr>
          <w:bCs/>
        </w:rPr>
        <w:t xml:space="preserve">modeling approach offers a framework for representing multiple reactions with a single reaction rule, </w:t>
      </w:r>
      <w:r w:rsidR="00A91968">
        <w:rPr>
          <w:bCs/>
        </w:rPr>
        <w:t>multiple rules are required to describe</w:t>
      </w:r>
      <w:r w:rsidR="000C319C">
        <w:rPr>
          <w:bCs/>
        </w:rPr>
        <w:t xml:space="preserve"> cooperative interactions</w:t>
      </w:r>
      <w:r w:rsidR="00FB4FE2" w:rsidRPr="00FB4FE2">
        <w:rPr>
          <w:bCs/>
        </w:rPr>
        <w:t>.</w:t>
      </w:r>
      <w:r w:rsidR="00590A45">
        <w:rPr>
          <w:bCs/>
        </w:rPr>
        <w:t xml:space="preserve"> </w:t>
      </w:r>
      <w:r w:rsidR="000C319C">
        <w:rPr>
          <w:bCs/>
        </w:rPr>
        <w:t>Here, using an energy</w:t>
      </w:r>
      <w:r w:rsidR="00630005">
        <w:rPr>
          <w:bCs/>
        </w:rPr>
        <w:t>-</w:t>
      </w:r>
      <w:r w:rsidR="000C319C">
        <w:rPr>
          <w:bCs/>
        </w:rPr>
        <w:t xml:space="preserve">based extension to </w:t>
      </w:r>
      <w:proofErr w:type="spellStart"/>
      <w:r w:rsidR="000C319C">
        <w:rPr>
          <w:bCs/>
        </w:rPr>
        <w:t>BioNetGen</w:t>
      </w:r>
      <w:proofErr w:type="spellEnd"/>
      <w:r w:rsidR="000C319C">
        <w:rPr>
          <w:bCs/>
        </w:rPr>
        <w:t xml:space="preserve">, we address the problem of regulatory complexity </w:t>
      </w:r>
      <w:r w:rsidR="004E11EB">
        <w:rPr>
          <w:bCs/>
        </w:rPr>
        <w:t>brought on by</w:t>
      </w:r>
      <w:r w:rsidR="000C319C">
        <w:rPr>
          <w:bCs/>
        </w:rPr>
        <w:t xml:space="preserve"> the cooperative interactions between different sites in </w:t>
      </w:r>
      <w:r w:rsidR="00630005">
        <w:rPr>
          <w:bCs/>
        </w:rPr>
        <w:t xml:space="preserve">the </w:t>
      </w:r>
      <w:r w:rsidR="000C319C">
        <w:rPr>
          <w:bCs/>
        </w:rPr>
        <w:t>Epidermal Growth Factor</w:t>
      </w:r>
      <w:r w:rsidR="005B1E4B">
        <w:rPr>
          <w:bCs/>
        </w:rPr>
        <w:t xml:space="preserve"> Receptor (EGFR)</w:t>
      </w:r>
      <w:r w:rsidR="000C319C">
        <w:rPr>
          <w:bCs/>
        </w:rPr>
        <w:t xml:space="preserve"> signaling pathway.</w:t>
      </w:r>
      <w:r w:rsidR="00D76083">
        <w:rPr>
          <w:bCs/>
        </w:rPr>
        <w:t xml:space="preserve"> </w:t>
      </w:r>
      <w:r w:rsidR="00B70EBD" w:rsidRPr="00B70EBD">
        <w:rPr>
          <w:bCs/>
        </w:rPr>
        <w:t xml:space="preserve">Although a vast </w:t>
      </w:r>
      <w:r w:rsidR="00630005">
        <w:rPr>
          <w:bCs/>
        </w:rPr>
        <w:t>number</w:t>
      </w:r>
      <w:r w:rsidR="00630005" w:rsidRPr="00B70EBD">
        <w:rPr>
          <w:bCs/>
        </w:rPr>
        <w:t xml:space="preserve"> </w:t>
      </w:r>
      <w:r w:rsidR="00B70EBD" w:rsidRPr="00B70EBD">
        <w:rPr>
          <w:bCs/>
        </w:rPr>
        <w:t xml:space="preserve">of both experimental and computational studies focus on EGFR signaling, </w:t>
      </w:r>
      <w:r w:rsidR="00BB102E">
        <w:rPr>
          <w:bCs/>
        </w:rPr>
        <w:t>the</w:t>
      </w:r>
      <w:r w:rsidR="00B70EBD" w:rsidRPr="00B70EBD">
        <w:rPr>
          <w:bCs/>
        </w:rPr>
        <w:t xml:space="preserve"> mechanisms underlying </w:t>
      </w:r>
      <w:r w:rsidR="00794D6B">
        <w:rPr>
          <w:bCs/>
        </w:rPr>
        <w:t>many features</w:t>
      </w:r>
      <w:r w:rsidR="00B70EBD" w:rsidRPr="00B70EBD">
        <w:rPr>
          <w:bCs/>
        </w:rPr>
        <w:t xml:space="preserve"> of </w:t>
      </w:r>
      <w:r w:rsidR="00794D6B">
        <w:rPr>
          <w:bCs/>
        </w:rPr>
        <w:t xml:space="preserve">the kinetics of </w:t>
      </w:r>
      <w:r w:rsidR="00B70EBD" w:rsidRPr="00B70EBD">
        <w:rPr>
          <w:bCs/>
        </w:rPr>
        <w:t xml:space="preserve">EGFR </w:t>
      </w:r>
      <w:r w:rsidR="00794D6B">
        <w:rPr>
          <w:bCs/>
        </w:rPr>
        <w:t>signaling</w:t>
      </w:r>
      <w:r w:rsidR="00794D6B" w:rsidRPr="00B70EBD">
        <w:rPr>
          <w:bCs/>
        </w:rPr>
        <w:t xml:space="preserve"> </w:t>
      </w:r>
      <w:r w:rsidR="00B70EBD" w:rsidRPr="00B70EBD">
        <w:rPr>
          <w:bCs/>
        </w:rPr>
        <w:t>remain unknown.</w:t>
      </w:r>
      <w:r w:rsidR="00B70EBD">
        <w:rPr>
          <w:bCs/>
        </w:rPr>
        <w:t xml:space="preserve"> In this study, </w:t>
      </w:r>
      <w:r w:rsidR="0086069F">
        <w:t>we</w:t>
      </w:r>
      <w:r w:rsidR="00B70EBD">
        <w:t xml:space="preserve"> use </w:t>
      </w:r>
      <w:r w:rsidR="0086069F">
        <w:t xml:space="preserve">a </w:t>
      </w:r>
      <w:r w:rsidR="00B70EBD">
        <w:t xml:space="preserve">systematic approach to explore the behavior of the EGFR pathway. </w:t>
      </w:r>
      <w:r w:rsidR="00C85636" w:rsidRPr="00C85636">
        <w:t xml:space="preserve">We first develop an energy-based model of the EGFR signaling pathway using the </w:t>
      </w:r>
      <w:proofErr w:type="spellStart"/>
      <w:r w:rsidR="00C85636" w:rsidRPr="00C85636">
        <w:t>BioNetGen</w:t>
      </w:r>
      <w:proofErr w:type="spellEnd"/>
      <w:r w:rsidR="00C85636" w:rsidRPr="00C85636">
        <w:t xml:space="preserve"> language, which contains a number of cytoplasmic target p</w:t>
      </w:r>
      <w:r w:rsidR="00C23E02">
        <w:t>roteins and leads to multiple</w:t>
      </w:r>
      <w:r w:rsidR="00C85636" w:rsidRPr="00C85636">
        <w:t xml:space="preserve"> cooperative interactions.</w:t>
      </w:r>
      <w:r w:rsidR="00C85636">
        <w:t xml:space="preserve"> </w:t>
      </w:r>
      <w:r w:rsidR="00B1227E">
        <w:t>The presented model is fitted to</w:t>
      </w:r>
      <w:r w:rsidR="00D06EB5">
        <w:t xml:space="preserve"> published</w:t>
      </w:r>
      <w:r w:rsidR="00B1227E">
        <w:t xml:space="preserve"> experimental data </w:t>
      </w:r>
      <w:r w:rsidR="00C85636" w:rsidRPr="00C85636">
        <w:t xml:space="preserve">demonstrating </w:t>
      </w:r>
      <w:r w:rsidR="00B1227E">
        <w:t>transient tyrosine phosphorylation of EGFR</w:t>
      </w:r>
      <w:r w:rsidR="006E6B43">
        <w:t xml:space="preserve"> using paramet</w:t>
      </w:r>
      <w:r w:rsidR="0094013C">
        <w:t xml:space="preserve">er estimation approaches. </w:t>
      </w:r>
      <w:ins w:id="0" w:author="Faeder, James R" w:date="2022-08-04T15:30:00Z">
        <w:r w:rsidR="00491038">
          <w:t xml:space="preserve">[ONE OR TWO SENTENCES DESCRIBING THE FINDINGS] </w:t>
        </w:r>
      </w:ins>
      <w:r w:rsidR="00956346">
        <w:t>In addition, we pe</w:t>
      </w:r>
      <w:r w:rsidR="00DD7E5C">
        <w:t>r</w:t>
      </w:r>
      <w:r w:rsidR="00956346">
        <w:t>formed s</w:t>
      </w:r>
      <w:r w:rsidR="00C85636" w:rsidRPr="00C85636">
        <w:t xml:space="preserve">ensitivity analysis to gain a deeper understanding of how cooperative energy parameters influence the transient generation. </w:t>
      </w:r>
      <w:bookmarkStart w:id="1" w:name="_GoBack"/>
      <w:ins w:id="2" w:author="Faeder, James R" w:date="2022-08-04T15:31:00Z">
        <w:r w:rsidR="00956346">
          <w:t>[BRIEF DESCRIPTION OF RESULTS]</w:t>
        </w:r>
      </w:ins>
      <w:bookmarkEnd w:id="1"/>
    </w:p>
    <w:sectPr w:rsidR="005B1E4B" w:rsidRPr="00341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aeder, James R">
    <w15:presenceInfo w15:providerId="AD" w15:userId="S::faeder@pitt.edu::fdbdb125-015b-44ea-94cd-dde16afa12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62"/>
    <w:rsid w:val="000277BB"/>
    <w:rsid w:val="00035126"/>
    <w:rsid w:val="000C319C"/>
    <w:rsid w:val="0012732F"/>
    <w:rsid w:val="00134ECD"/>
    <w:rsid w:val="0015548F"/>
    <w:rsid w:val="00341008"/>
    <w:rsid w:val="004100D7"/>
    <w:rsid w:val="00485EFD"/>
    <w:rsid w:val="00491038"/>
    <w:rsid w:val="004969B2"/>
    <w:rsid w:val="004E11EB"/>
    <w:rsid w:val="0053488F"/>
    <w:rsid w:val="00561E38"/>
    <w:rsid w:val="00590A45"/>
    <w:rsid w:val="005B1E4B"/>
    <w:rsid w:val="00630005"/>
    <w:rsid w:val="0069630B"/>
    <w:rsid w:val="006E6B43"/>
    <w:rsid w:val="007318D2"/>
    <w:rsid w:val="0074637A"/>
    <w:rsid w:val="00794D6B"/>
    <w:rsid w:val="00844406"/>
    <w:rsid w:val="0086069F"/>
    <w:rsid w:val="008844F2"/>
    <w:rsid w:val="008F4EF7"/>
    <w:rsid w:val="0094013C"/>
    <w:rsid w:val="00956346"/>
    <w:rsid w:val="009950FE"/>
    <w:rsid w:val="00A301F7"/>
    <w:rsid w:val="00A51D3D"/>
    <w:rsid w:val="00A91968"/>
    <w:rsid w:val="00AB60B5"/>
    <w:rsid w:val="00B1227E"/>
    <w:rsid w:val="00B379BA"/>
    <w:rsid w:val="00B40ADD"/>
    <w:rsid w:val="00B70EBD"/>
    <w:rsid w:val="00BB102E"/>
    <w:rsid w:val="00C23E02"/>
    <w:rsid w:val="00C566B1"/>
    <w:rsid w:val="00C85636"/>
    <w:rsid w:val="00CA1A62"/>
    <w:rsid w:val="00D06EB5"/>
    <w:rsid w:val="00D4640A"/>
    <w:rsid w:val="00D61662"/>
    <w:rsid w:val="00D76083"/>
    <w:rsid w:val="00D864AC"/>
    <w:rsid w:val="00DD7E5C"/>
    <w:rsid w:val="00DE1962"/>
    <w:rsid w:val="00EB6C1C"/>
    <w:rsid w:val="00F96FA2"/>
    <w:rsid w:val="00FB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E004"/>
  <w15:chartTrackingRefBased/>
  <w15:docId w15:val="{4115003D-7609-4F17-AD2D-9BD1139E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A6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F4EF7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C6B24D-EF1E-4D9D-BFEC-32378F82B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</dc:creator>
  <cp:keywords/>
  <dc:description/>
  <cp:lastModifiedBy>mansour</cp:lastModifiedBy>
  <cp:revision>4</cp:revision>
  <dcterms:created xsi:type="dcterms:W3CDTF">2022-08-04T20:00:00Z</dcterms:created>
  <dcterms:modified xsi:type="dcterms:W3CDTF">2022-08-05T18:32:00Z</dcterms:modified>
</cp:coreProperties>
</file>