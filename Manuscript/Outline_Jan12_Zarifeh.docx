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388B16" w14:textId="77777777" w:rsidR="003B569A" w:rsidRDefault="004B1F49">
      <w:r>
        <w:t>Dec 22, 2022</w:t>
      </w:r>
    </w:p>
    <w:p w14:paraId="4B388B17" w14:textId="77777777" w:rsidR="003B569A" w:rsidRDefault="003B569A"/>
    <w:p w14:paraId="4B388B18" w14:textId="77777777" w:rsidR="003B569A" w:rsidRDefault="004B1F49">
      <w:pPr>
        <w:rPr>
          <w:b/>
          <w:bCs/>
          <w:sz w:val="36"/>
          <w:szCs w:val="36"/>
        </w:rPr>
      </w:pPr>
      <w:r>
        <w:rPr>
          <w:b/>
          <w:bCs/>
          <w:sz w:val="36"/>
          <w:szCs w:val="36"/>
        </w:rPr>
        <w:t>Outline</w:t>
      </w:r>
    </w:p>
    <w:p w14:paraId="4B388B19" w14:textId="77777777" w:rsidR="003B569A" w:rsidRDefault="003B569A"/>
    <w:p w14:paraId="4B388B1A" w14:textId="77777777" w:rsidR="003B569A" w:rsidRDefault="004B1F49">
      <w:r>
        <w:rPr>
          <w:b/>
          <w:bCs/>
          <w:sz w:val="32"/>
          <w:szCs w:val="32"/>
        </w:rPr>
        <w:t>Introduction:</w:t>
      </w:r>
      <w:r>
        <w:t xml:space="preserve"> </w:t>
      </w:r>
    </w:p>
    <w:p w14:paraId="4B388B1B" w14:textId="77777777" w:rsidR="003B569A" w:rsidRDefault="004B1F49">
      <w:pPr>
        <w:ind w:left="720"/>
        <w:outlineLvl w:val="0"/>
        <w:rPr>
          <w:sz w:val="28"/>
          <w:szCs w:val="28"/>
        </w:rPr>
      </w:pPr>
      <w:r>
        <w:rPr>
          <w:sz w:val="28"/>
          <w:szCs w:val="28"/>
        </w:rPr>
        <w:t>- EGFR pathway</w:t>
      </w:r>
    </w:p>
    <w:p w14:paraId="4B388B1C" w14:textId="77777777" w:rsidR="003B569A" w:rsidRDefault="003B569A">
      <w:pPr>
        <w:ind w:left="720"/>
        <w:outlineLvl w:val="0"/>
        <w:rPr>
          <w:sz w:val="28"/>
          <w:szCs w:val="28"/>
        </w:rPr>
      </w:pPr>
    </w:p>
    <w:p w14:paraId="4B388B1D" w14:textId="77777777" w:rsidR="003B569A" w:rsidRDefault="004B1F49">
      <w:pPr>
        <w:ind w:left="720"/>
        <w:rPr>
          <w:sz w:val="28"/>
          <w:szCs w:val="28"/>
        </w:rPr>
      </w:pPr>
      <w:r>
        <w:rPr>
          <w:sz w:val="28"/>
          <w:szCs w:val="28"/>
        </w:rPr>
        <w:t>- Previous models and short term signaling experimental data:</w:t>
      </w:r>
    </w:p>
    <w:p w14:paraId="4B388B1E" w14:textId="77777777" w:rsidR="003B569A" w:rsidRDefault="004B1F49">
      <w:r>
        <w:tab/>
      </w:r>
      <w:r>
        <w:tab/>
        <w:t>1- Kholodenko</w:t>
      </w:r>
    </w:p>
    <w:p w14:paraId="7B7EBAE4" w14:textId="413D2274" w:rsidR="005D0177" w:rsidRDefault="004B1F49">
      <w:r>
        <w:tab/>
      </w:r>
      <w:r>
        <w:tab/>
        <w:t>2- Blinov</w:t>
      </w:r>
      <w:r w:rsidR="005D0177">
        <w:t xml:space="preserve"> –</w:t>
      </w:r>
    </w:p>
    <w:p w14:paraId="25E7086E" w14:textId="615F9B39" w:rsidR="00844C2A" w:rsidRDefault="004B1F49">
      <w:r>
        <w:t xml:space="preserve">                       Describing the strengths and weaknesses of these models.</w:t>
      </w:r>
    </w:p>
    <w:p w14:paraId="423DACC2" w14:textId="7EAF3831" w:rsidR="00D541E0" w:rsidRDefault="00D541E0">
      <w:r>
        <w:t xml:space="preserve">Kholodenko developed a detailed kinetic model of early signaling events that considered a fairly large number of components and interaction parameters. Thermodynamic constraints </w:t>
      </w:r>
      <w:r w:rsidR="00622ABC">
        <w:t>had to be manually incorporated. On the experimental side, they showed it was possible to measure dynamics at fairly high temporal resolution using standard biochemical methods</w:t>
      </w:r>
      <w:r w:rsidR="006C70EC">
        <w:t xml:space="preserve"> with fairly high precision, especially in comparison to most data that is reported in the literature. </w:t>
      </w:r>
      <w:commentRangeStart w:id="0"/>
      <w:r w:rsidR="002A78C5">
        <w:t>One drawback is that all data represents population average of a large number of cells and so does not take into account cell-to-cell variability</w:t>
      </w:r>
      <w:r w:rsidR="009C451F">
        <w:t xml:space="preserve">. </w:t>
      </w:r>
      <w:r w:rsidR="00103BCE">
        <w:t xml:space="preserve">Are there datasets that have this time resolution and precision </w:t>
      </w:r>
      <w:r w:rsidR="00BE08D8">
        <w:t xml:space="preserve">at single-cell resolution? Live-cell would be limited to at most 2-3 readouts. </w:t>
      </w:r>
      <w:r w:rsidR="00066DE7">
        <w:t xml:space="preserve">Fixed cell could have many more readouts and similar time resolution, but would not be longitudinal. </w:t>
      </w:r>
      <w:commentRangeEnd w:id="0"/>
      <w:r w:rsidR="00B22A28">
        <w:rPr>
          <w:rStyle w:val="CommentReference"/>
          <w:rFonts w:cs="Mangal"/>
        </w:rPr>
        <w:commentReference w:id="0"/>
      </w:r>
    </w:p>
    <w:p w14:paraId="68AF762D" w14:textId="77777777" w:rsidR="009C451F" w:rsidRDefault="009C451F"/>
    <w:p w14:paraId="2BD2C6CE" w14:textId="1BBEEA0B" w:rsidR="005D0177" w:rsidRDefault="005D0177">
      <w:r>
        <w:t xml:space="preserve">Blinov addressed combinatorial complexity </w:t>
      </w:r>
      <w:r w:rsidR="00D541E0">
        <w:t xml:space="preserve">but not the regulatory </w:t>
      </w:r>
      <w:r w:rsidR="00BC1116">
        <w:t>complexity – same number of rules as reactions in this case and the same issue of enforcing detailed balance constraint on the parameters, which can lead to errors as we know all too well!</w:t>
      </w:r>
    </w:p>
    <w:p w14:paraId="4B388B21" w14:textId="77777777" w:rsidR="003B569A" w:rsidRDefault="003B569A"/>
    <w:p w14:paraId="4B388B22" w14:textId="77777777" w:rsidR="003B569A" w:rsidRDefault="004B1F49">
      <w:pPr>
        <w:rPr>
          <w:sz w:val="28"/>
          <w:szCs w:val="28"/>
        </w:rPr>
      </w:pPr>
      <w:r>
        <w:rPr>
          <w:sz w:val="28"/>
          <w:szCs w:val="28"/>
        </w:rPr>
        <w:t xml:space="preserve">          - Rule-based modeling</w:t>
      </w:r>
    </w:p>
    <w:p w14:paraId="4B388B23" w14:textId="77777777" w:rsidR="003B569A" w:rsidRDefault="003B569A">
      <w:pPr>
        <w:rPr>
          <w:sz w:val="28"/>
          <w:szCs w:val="28"/>
        </w:rPr>
      </w:pPr>
    </w:p>
    <w:p w14:paraId="4B388B24" w14:textId="77777777" w:rsidR="003B569A" w:rsidRDefault="004B1F49">
      <w:pPr>
        <w:rPr>
          <w:sz w:val="28"/>
          <w:szCs w:val="28"/>
        </w:rPr>
      </w:pPr>
      <w:r>
        <w:rPr>
          <w:sz w:val="28"/>
          <w:szCs w:val="28"/>
        </w:rPr>
        <w:t xml:space="preserve">          - Energy Modeling</w:t>
      </w:r>
    </w:p>
    <w:p w14:paraId="4B388B25" w14:textId="77777777" w:rsidR="003B569A" w:rsidRDefault="003B569A">
      <w:pPr>
        <w:rPr>
          <w:sz w:val="28"/>
          <w:szCs w:val="28"/>
        </w:rPr>
      </w:pPr>
    </w:p>
    <w:p w14:paraId="4B388B26" w14:textId="77777777" w:rsidR="003B569A" w:rsidRDefault="004B1F49">
      <w:pPr>
        <w:rPr>
          <w:sz w:val="28"/>
          <w:szCs w:val="28"/>
        </w:rPr>
      </w:pPr>
      <w:r>
        <w:rPr>
          <w:sz w:val="28"/>
          <w:szCs w:val="28"/>
        </w:rPr>
        <w:t xml:space="preserve">          - Scope of this paper: </w:t>
      </w:r>
      <w:r>
        <w:t>Presenting an eBNG model for EGFR pathway that, in</w:t>
      </w:r>
    </w:p>
    <w:p w14:paraId="4B388B27" w14:textId="77777777" w:rsidR="003B569A" w:rsidRDefault="004B1F49">
      <w:pPr>
        <w:rPr>
          <w:sz w:val="28"/>
          <w:szCs w:val="28"/>
        </w:rPr>
      </w:pPr>
      <w:r>
        <w:t xml:space="preserve">              contrast to the previous models, is fitted to the data and </w:t>
      </w:r>
      <w:r>
        <w:rPr>
          <w:bCs/>
        </w:rPr>
        <w:t>address the problem of regulatory</w:t>
      </w:r>
    </w:p>
    <w:p w14:paraId="4B388B28" w14:textId="77777777" w:rsidR="003B569A" w:rsidRDefault="004B1F49">
      <w:pPr>
        <w:rPr>
          <w:sz w:val="28"/>
          <w:szCs w:val="28"/>
        </w:rPr>
      </w:pPr>
      <w:r>
        <w:rPr>
          <w:bCs/>
        </w:rPr>
        <w:t xml:space="preserve">              complexity brought on by the cooperative interactions between different sites in the EGFR</w:t>
      </w:r>
    </w:p>
    <w:p w14:paraId="4B388B29" w14:textId="77777777" w:rsidR="003B569A" w:rsidRDefault="004B1F49">
      <w:pPr>
        <w:rPr>
          <w:sz w:val="28"/>
          <w:szCs w:val="28"/>
        </w:rPr>
      </w:pPr>
      <w:r>
        <w:rPr>
          <w:bCs/>
        </w:rPr>
        <w:t xml:space="preserve">              signaling pathway</w:t>
      </w:r>
      <w:r>
        <w:rPr>
          <w:sz w:val="28"/>
          <w:szCs w:val="28"/>
        </w:rPr>
        <w:t>.</w:t>
      </w:r>
    </w:p>
    <w:p w14:paraId="4B388B2A" w14:textId="77777777" w:rsidR="003B569A" w:rsidRDefault="003B569A"/>
    <w:p w14:paraId="4B388B2B" w14:textId="559AE48A" w:rsidR="003B569A" w:rsidRDefault="004B1F49">
      <w:pPr>
        <w:rPr>
          <w:b/>
          <w:bCs/>
        </w:rPr>
      </w:pPr>
      <w:r>
        <w:rPr>
          <w:b/>
          <w:bCs/>
          <w:sz w:val="32"/>
          <w:szCs w:val="32"/>
        </w:rPr>
        <w:t>Methods:</w:t>
      </w:r>
      <w:r>
        <w:rPr>
          <w:b/>
          <w:bCs/>
        </w:rPr>
        <w:t xml:space="preserve"> </w:t>
      </w:r>
    </w:p>
    <w:p w14:paraId="26D52473" w14:textId="77777777" w:rsidR="001C0D22" w:rsidRDefault="001C0D22"/>
    <w:p w14:paraId="323E650A" w14:textId="6D318420" w:rsidR="001C0D22" w:rsidRPr="001C0D22" w:rsidRDefault="001C0D22">
      <w:r>
        <w:t>W</w:t>
      </w:r>
      <w:r w:rsidRPr="001C0D22">
        <w:t xml:space="preserve">e might want to try to demonstrate some of the key features of the energy model with a </w:t>
      </w:r>
      <w:commentRangeStart w:id="1"/>
      <w:r w:rsidRPr="001C0D22">
        <w:t xml:space="preserve">simpler </w:t>
      </w:r>
      <w:commentRangeEnd w:id="1"/>
      <w:r w:rsidR="00A4099D">
        <w:rPr>
          <w:rStyle w:val="CommentReference"/>
          <w:rFonts w:cs="Mangal"/>
        </w:rPr>
        <w:commentReference w:id="1"/>
      </w:r>
      <w:r w:rsidRPr="001C0D22">
        <w:t>example. What I'm thinking about is maybe a model with just a receptor, R, and two adaptors, A and B. The receptor could have two sites, one that binds A and one th</w:t>
      </w:r>
      <w:r w:rsidR="00AB4AEB">
        <w:t xml:space="preserve">at binds B. Upon binding to R, </w:t>
      </w:r>
      <w:r w:rsidRPr="001C0D22">
        <w:t xml:space="preserve">A could become phosphorylated and B could bind to it. </w:t>
      </w:r>
      <w:commentRangeStart w:id="2"/>
      <w:r w:rsidRPr="001C0D22">
        <w:t xml:space="preserve">We could try to find parameters </w:t>
      </w:r>
      <w:commentRangeEnd w:id="2"/>
      <w:r w:rsidR="00A4099D">
        <w:rPr>
          <w:rStyle w:val="CommentReference"/>
          <w:rFonts w:cs="Mangal"/>
        </w:rPr>
        <w:commentReference w:id="2"/>
      </w:r>
      <w:r w:rsidRPr="001C0D22">
        <w:t>that would make the simpler model exhibit transient kinetics for A or B binding similar to what Kholodenko et al. observed in their experiments</w:t>
      </w:r>
    </w:p>
    <w:p w14:paraId="6DC0A525" w14:textId="77777777" w:rsidR="001C0D22" w:rsidRDefault="001C0D22">
      <w:pPr>
        <w:rPr>
          <w:b/>
          <w:bCs/>
        </w:rPr>
      </w:pPr>
    </w:p>
    <w:p w14:paraId="4B388B2C" w14:textId="77777777" w:rsidR="003B569A" w:rsidRDefault="004B1F49">
      <w:pPr>
        <w:rPr>
          <w:sz w:val="28"/>
          <w:szCs w:val="28"/>
        </w:rPr>
      </w:pPr>
      <w:r>
        <w:rPr>
          <w:sz w:val="28"/>
          <w:szCs w:val="28"/>
        </w:rPr>
        <w:t xml:space="preserve">             - Building the rule-based model</w:t>
      </w:r>
    </w:p>
    <w:p w14:paraId="4B388B2D" w14:textId="77777777" w:rsidR="003B569A" w:rsidRDefault="003B569A">
      <w:pPr>
        <w:rPr>
          <w:sz w:val="28"/>
          <w:szCs w:val="28"/>
        </w:rPr>
      </w:pPr>
    </w:p>
    <w:p w14:paraId="4B388B2E" w14:textId="77777777" w:rsidR="003B569A" w:rsidRDefault="004B1F49">
      <w:pPr>
        <w:rPr>
          <w:sz w:val="28"/>
          <w:szCs w:val="28"/>
        </w:rPr>
      </w:pPr>
      <w:r>
        <w:rPr>
          <w:sz w:val="28"/>
          <w:szCs w:val="28"/>
        </w:rPr>
        <w:t xml:space="preserve">             - Building the energy-based model in 5 steps</w:t>
      </w:r>
    </w:p>
    <w:p w14:paraId="4B388B2F" w14:textId="77777777" w:rsidR="003B569A" w:rsidRDefault="003B569A">
      <w:pPr>
        <w:rPr>
          <w:sz w:val="28"/>
          <w:szCs w:val="28"/>
        </w:rPr>
      </w:pPr>
    </w:p>
    <w:p w14:paraId="4B388B30" w14:textId="77777777" w:rsidR="003B569A" w:rsidRDefault="004B1F49">
      <w:pPr>
        <w:rPr>
          <w:sz w:val="28"/>
          <w:szCs w:val="28"/>
        </w:rPr>
      </w:pPr>
      <w:r>
        <w:rPr>
          <w:sz w:val="28"/>
          <w:szCs w:val="28"/>
        </w:rPr>
        <w:t xml:space="preserve">             - Model fitting</w:t>
      </w:r>
    </w:p>
    <w:p w14:paraId="4B388B31" w14:textId="77777777" w:rsidR="003B569A" w:rsidRDefault="004B1F49">
      <w:r>
        <w:t xml:space="preserve">                     1- Parameter estimation using PEtab format and pyPESTO</w:t>
      </w:r>
    </w:p>
    <w:p w14:paraId="4B388B32" w14:textId="77777777" w:rsidR="003B569A" w:rsidRDefault="004B1F49">
      <w:r>
        <w:t xml:space="preserve">                     2- MCMC sampling using pyPESTO</w:t>
      </w:r>
    </w:p>
    <w:p w14:paraId="4B388B33" w14:textId="77777777" w:rsidR="003B569A" w:rsidRDefault="003B569A"/>
    <w:p w14:paraId="4B388B34" w14:textId="77777777" w:rsidR="003B569A" w:rsidRDefault="004B1F49">
      <w:r>
        <w:rPr>
          <w:sz w:val="28"/>
          <w:szCs w:val="28"/>
        </w:rPr>
        <w:t xml:space="preserve">             - Sensitivity Analysis</w:t>
      </w:r>
    </w:p>
    <w:p w14:paraId="4B388B35" w14:textId="77777777" w:rsidR="003B569A" w:rsidRDefault="004B1F49">
      <w:r>
        <w:rPr>
          <w:sz w:val="28"/>
          <w:szCs w:val="28"/>
        </w:rPr>
        <w:t xml:space="preserve">             - ...</w:t>
      </w:r>
    </w:p>
    <w:p w14:paraId="4B388B36" w14:textId="77777777" w:rsidR="003B569A" w:rsidRDefault="003B569A"/>
    <w:p w14:paraId="4B388B37" w14:textId="77777777" w:rsidR="003B569A" w:rsidRDefault="004B1F49">
      <w:r>
        <w:rPr>
          <w:b/>
          <w:bCs/>
          <w:sz w:val="32"/>
          <w:szCs w:val="32"/>
        </w:rPr>
        <w:t>Results:</w:t>
      </w:r>
      <w:r>
        <w:t xml:space="preserve"> </w:t>
      </w:r>
    </w:p>
    <w:p w14:paraId="3007E643" w14:textId="7EF7EAAF" w:rsidR="00506B2A" w:rsidRDefault="004B1F49" w:rsidP="00AA7267">
      <w:pPr>
        <w:rPr>
          <w:sz w:val="28"/>
          <w:szCs w:val="28"/>
        </w:rPr>
      </w:pPr>
      <w:r>
        <w:rPr>
          <w:sz w:val="28"/>
          <w:szCs w:val="28"/>
        </w:rPr>
        <w:t xml:space="preserve">           - </w:t>
      </w:r>
      <w:ins w:id="3" w:author="Zarifeh" w:date="2023-01-12T08:04:00Z">
        <w:r w:rsidR="00AA7267">
          <w:rPr>
            <w:sz w:val="28"/>
            <w:szCs w:val="28"/>
          </w:rPr>
          <w:t xml:space="preserve">Kholodenko and </w:t>
        </w:r>
      </w:ins>
      <w:commentRangeStart w:id="4"/>
      <w:commentRangeStart w:id="5"/>
      <w:r>
        <w:rPr>
          <w:sz w:val="28"/>
          <w:szCs w:val="28"/>
        </w:rPr>
        <w:t>Blinov model</w:t>
      </w:r>
      <w:ins w:id="6" w:author="Zarifeh" w:date="2023-01-12T08:05:00Z">
        <w:r w:rsidR="00AA7267">
          <w:rPr>
            <w:sz w:val="28"/>
            <w:szCs w:val="28"/>
          </w:rPr>
          <w:t>s both</w:t>
        </w:r>
      </w:ins>
      <w:r>
        <w:rPr>
          <w:sz w:val="28"/>
          <w:szCs w:val="28"/>
        </w:rPr>
        <w:t xml:space="preserve"> violate</w:t>
      </w:r>
      <w:del w:id="7" w:author="Zarifeh" w:date="2023-01-12T08:05:00Z">
        <w:r w:rsidDel="00AA7267">
          <w:rPr>
            <w:sz w:val="28"/>
            <w:szCs w:val="28"/>
          </w:rPr>
          <w:delText>s</w:delText>
        </w:r>
      </w:del>
      <w:r>
        <w:rPr>
          <w:sz w:val="28"/>
          <w:szCs w:val="28"/>
        </w:rPr>
        <w:t xml:space="preserve"> detailed balance (Detailed balance proof)</w:t>
      </w:r>
      <w:ins w:id="8" w:author="Zarifeh" w:date="2023-01-12T08:04:00Z">
        <w:r w:rsidR="00AA7267">
          <w:rPr>
            <w:color w:val="C9211E"/>
            <w:sz w:val="28"/>
            <w:szCs w:val="28"/>
          </w:rPr>
          <w:t xml:space="preserve">, also showing that we have built the constrained </w:t>
        </w:r>
      </w:ins>
      <w:ins w:id="9" w:author="Zarifeh" w:date="2023-01-12T08:05:00Z">
        <w:r w:rsidR="00AA7267">
          <w:rPr>
            <w:color w:val="C9211E"/>
            <w:sz w:val="28"/>
            <w:szCs w:val="28"/>
          </w:rPr>
          <w:t xml:space="preserve">as well as, </w:t>
        </w:r>
      </w:ins>
      <w:ins w:id="10" w:author="Zarifeh" w:date="2023-01-12T08:07:00Z">
        <w:r w:rsidR="00AA7267">
          <w:rPr>
            <w:color w:val="C9211E"/>
            <w:sz w:val="28"/>
            <w:szCs w:val="28"/>
          </w:rPr>
          <w:t>un</w:t>
        </w:r>
      </w:ins>
      <w:ins w:id="11" w:author="Zarifeh" w:date="2023-01-12T08:05:00Z">
        <w:r w:rsidR="00AA7267">
          <w:rPr>
            <w:color w:val="C9211E"/>
            <w:sz w:val="28"/>
            <w:szCs w:val="28"/>
          </w:rPr>
          <w:t xml:space="preserve">constrained </w:t>
        </w:r>
      </w:ins>
      <w:ins w:id="12" w:author="Zarifeh" w:date="2023-01-12T08:04:00Z">
        <w:r w:rsidR="00AA7267">
          <w:rPr>
            <w:color w:val="C9211E"/>
            <w:sz w:val="28"/>
            <w:szCs w:val="28"/>
          </w:rPr>
          <w:t>EGFR model</w:t>
        </w:r>
      </w:ins>
      <w:del w:id="13" w:author="Zarifeh" w:date="2023-01-12T08:03:00Z">
        <w:r w:rsidDel="00AA7267">
          <w:rPr>
            <w:sz w:val="28"/>
            <w:szCs w:val="28"/>
          </w:rPr>
          <w:delText xml:space="preserve"> </w:delText>
        </w:r>
        <w:r w:rsidDel="00AA7267">
          <w:rPr>
            <w:color w:val="C9211E"/>
            <w:sz w:val="28"/>
            <w:szCs w:val="28"/>
          </w:rPr>
          <w:delText>??</w:delText>
        </w:r>
      </w:del>
      <w:ins w:id="14" w:author="Zarifeh" w:date="2023-01-12T08:03:00Z">
        <w:r w:rsidR="00AA7267" w:rsidDel="00AA7267">
          <w:rPr>
            <w:sz w:val="28"/>
            <w:szCs w:val="28"/>
          </w:rPr>
          <w:t xml:space="preserve"> </w:t>
        </w:r>
      </w:ins>
      <w:del w:id="15" w:author="Zarifeh" w:date="2023-01-12T08:03:00Z">
        <w:r w:rsidDel="00AA7267">
          <w:rPr>
            <w:sz w:val="28"/>
            <w:szCs w:val="28"/>
          </w:rPr>
          <w:delText xml:space="preserve"> </w:delText>
        </w:r>
        <w:commentRangeEnd w:id="4"/>
        <w:r w:rsidR="00506B2A" w:rsidDel="00AA7267">
          <w:rPr>
            <w:rStyle w:val="CommentReference"/>
            <w:rFonts w:cs="Mangal"/>
          </w:rPr>
          <w:commentReference w:id="4"/>
        </w:r>
        <w:commentRangeEnd w:id="5"/>
        <w:r w:rsidR="00805CBD" w:rsidDel="00AA7267">
          <w:rPr>
            <w:rStyle w:val="CommentReference"/>
            <w:rFonts w:cs="Mangal"/>
          </w:rPr>
          <w:commentReference w:id="5"/>
        </w:r>
      </w:del>
    </w:p>
    <w:p w14:paraId="4B388B39" w14:textId="77777777" w:rsidR="003B569A" w:rsidRDefault="003B569A" w:rsidP="00FF5DCB">
      <w:pPr>
        <w:rPr>
          <w:sz w:val="28"/>
          <w:szCs w:val="28"/>
        </w:rPr>
      </w:pPr>
    </w:p>
    <w:p w14:paraId="4B388B3A" w14:textId="77777777" w:rsidR="003B569A" w:rsidRDefault="004B1F49">
      <w:pPr>
        <w:rPr>
          <w:sz w:val="28"/>
          <w:szCs w:val="28"/>
        </w:rPr>
      </w:pPr>
      <w:r>
        <w:rPr>
          <w:sz w:val="28"/>
          <w:szCs w:val="28"/>
        </w:rPr>
        <w:t xml:space="preserve">           - </w:t>
      </w:r>
      <w:commentRangeStart w:id="16"/>
      <w:commentRangeStart w:id="17"/>
      <w:r>
        <w:rPr>
          <w:sz w:val="28"/>
          <w:szCs w:val="28"/>
        </w:rPr>
        <w:t>Fitting the rule-based version of the Kholodenko’s model to the data</w:t>
      </w:r>
      <w:commentRangeEnd w:id="16"/>
      <w:r w:rsidR="00237053">
        <w:rPr>
          <w:rStyle w:val="CommentReference"/>
          <w:rFonts w:cs="Mangal"/>
        </w:rPr>
        <w:commentReference w:id="16"/>
      </w:r>
      <w:commentRangeEnd w:id="17"/>
      <w:r w:rsidR="00143068">
        <w:rPr>
          <w:rStyle w:val="CommentReference"/>
          <w:rFonts w:cs="Mangal"/>
        </w:rPr>
        <w:commentReference w:id="17"/>
      </w:r>
    </w:p>
    <w:p w14:paraId="4B388B3B" w14:textId="2823B207" w:rsidR="003B569A" w:rsidRDefault="004B1F49">
      <w:pPr>
        <w:rPr>
          <w:sz w:val="28"/>
          <w:szCs w:val="28"/>
        </w:rPr>
      </w:pPr>
      <w:r>
        <w:rPr>
          <w:sz w:val="28"/>
          <w:szCs w:val="28"/>
        </w:rPr>
        <w:t xml:space="preserve">                     </w:t>
      </w:r>
      <w:r>
        <w:t>1- pyPESTO results for parameter estimation and compar</w:t>
      </w:r>
      <w:r w:rsidR="00835E05">
        <w:t>iso</w:t>
      </w:r>
      <w:r>
        <w:t>n to the original</w:t>
      </w:r>
    </w:p>
    <w:p w14:paraId="7A552FD3" w14:textId="77777777" w:rsidR="00AA7267" w:rsidRDefault="004B1F49" w:rsidP="00AA7267">
      <w:pPr>
        <w:rPr>
          <w:ins w:id="18" w:author="Zarifeh" w:date="2023-01-12T08:07:00Z"/>
        </w:rPr>
      </w:pPr>
      <w:r>
        <w:t xml:space="preserve">                             Kholodenko’s model fit</w:t>
      </w:r>
      <w:ins w:id="19" w:author="Zarifeh" w:date="2023-01-12T08:07:00Z">
        <w:r w:rsidR="00AA7267">
          <w:t xml:space="preserve">, </w:t>
        </w:r>
        <w:r w:rsidR="00AA7267">
          <w:t xml:space="preserve">Probabely showing the differences of fitting for both </w:t>
        </w:r>
      </w:ins>
    </w:p>
    <w:p w14:paraId="3AD9BD2F" w14:textId="755F5C93" w:rsidR="00AA7267" w:rsidRPr="00AA7267" w:rsidRDefault="00AA7267" w:rsidP="00FF5DCB">
      <w:pPr>
        <w:rPr>
          <w:rPrChange w:id="20" w:author="Zarifeh" w:date="2023-01-12T08:08:00Z">
            <w:rPr>
              <w:sz w:val="28"/>
              <w:szCs w:val="28"/>
            </w:rPr>
          </w:rPrChange>
        </w:rPr>
      </w:pPr>
      <w:ins w:id="21" w:author="Zarifeh" w:date="2023-01-12T08:07:00Z">
        <w:r>
          <w:t xml:space="preserve">                             </w:t>
        </w:r>
        <w:r>
          <w:t xml:space="preserve">versions of constrained and </w:t>
        </w:r>
      </w:ins>
      <w:ins w:id="22" w:author="Zarifeh" w:date="2023-01-12T08:08:00Z">
        <w:r>
          <w:t>unconstrained mode</w:t>
        </w:r>
        <w:r>
          <w:t>l</w:t>
        </w:r>
      </w:ins>
    </w:p>
    <w:p w14:paraId="4B388B3D" w14:textId="77777777" w:rsidR="003B569A" w:rsidRDefault="004B1F49">
      <w:pPr>
        <w:rPr>
          <w:sz w:val="28"/>
          <w:szCs w:val="28"/>
        </w:rPr>
      </w:pPr>
      <w:r>
        <w:t xml:space="preserve">                        2 - </w:t>
      </w:r>
      <w:commentRangeStart w:id="23"/>
      <w:r>
        <w:t xml:space="preserve">MCMC sampling </w:t>
      </w:r>
      <w:commentRangeEnd w:id="23"/>
      <w:r w:rsidR="00FF5DCB">
        <w:rPr>
          <w:rStyle w:val="CommentReference"/>
          <w:rFonts w:cs="Mangal"/>
        </w:rPr>
        <w:commentReference w:id="23"/>
      </w:r>
      <w:r>
        <w:t xml:space="preserve">and convergence diagnostics of the fitted Kholodenko’s model  </w:t>
      </w:r>
    </w:p>
    <w:p w14:paraId="4B388B3E" w14:textId="77777777" w:rsidR="003B569A" w:rsidRDefault="004B1F49">
      <w:r>
        <w:t xml:space="preserve">                        3- Showing that the presented model by Kholodenko is able to describe the EGFR </w:t>
      </w:r>
    </w:p>
    <w:p w14:paraId="4B388B3F" w14:textId="77777777" w:rsidR="003B569A" w:rsidRDefault="004B1F49">
      <w:r>
        <w:t xml:space="preserve">                             transient behavior (identifiability of all the parameters in the model) but in the       </w:t>
      </w:r>
    </w:p>
    <w:p w14:paraId="4B388B40" w14:textId="77777777" w:rsidR="003B569A" w:rsidRDefault="004B1F49">
      <w:r>
        <w:t xml:space="preserve">                             original paper, they have not using a systematic approach which has been addressed </w:t>
      </w:r>
    </w:p>
    <w:p w14:paraId="4B388B41" w14:textId="77777777" w:rsidR="003B569A" w:rsidRDefault="004B1F49">
      <w:r>
        <w:t xml:space="preserve">                             in this paper     </w:t>
      </w:r>
    </w:p>
    <w:p w14:paraId="4B388B42" w14:textId="77777777" w:rsidR="003B569A" w:rsidRDefault="003B569A"/>
    <w:p w14:paraId="4B388B43" w14:textId="77777777" w:rsidR="003B569A" w:rsidRDefault="004B1F49">
      <w:pPr>
        <w:rPr>
          <w:sz w:val="28"/>
          <w:szCs w:val="28"/>
        </w:rPr>
      </w:pPr>
      <w:r>
        <w:rPr>
          <w:sz w:val="28"/>
          <w:szCs w:val="28"/>
        </w:rPr>
        <w:t xml:space="preserve">          - Energy-based model of EGFR pathway</w:t>
      </w:r>
    </w:p>
    <w:p w14:paraId="4B388B44" w14:textId="77777777" w:rsidR="003B569A" w:rsidRDefault="004B1F49">
      <w:pPr>
        <w:rPr>
          <w:sz w:val="28"/>
          <w:szCs w:val="28"/>
        </w:rPr>
      </w:pPr>
      <w:r>
        <w:rPr>
          <w:sz w:val="28"/>
          <w:szCs w:val="28"/>
        </w:rPr>
        <w:t xml:space="preserve">                    </w:t>
      </w:r>
      <w:r>
        <w:t>1- Step by step energy modeling of EGFR signaling pathway</w:t>
      </w:r>
    </w:p>
    <w:p w14:paraId="4B388B45" w14:textId="77777777" w:rsidR="003B569A" w:rsidRDefault="004B1F49">
      <w:r>
        <w:t xml:space="preserve">                       2- EGFR eBNG model in step 4 recovers the Kholodenko’s original output </w:t>
      </w:r>
    </w:p>
    <w:p w14:paraId="4B388B46" w14:textId="77777777" w:rsidR="003B569A" w:rsidRDefault="004B1F49">
      <w:r>
        <w:t xml:space="preserve">                       3- </w:t>
      </w:r>
      <w:commentRangeStart w:id="25"/>
      <w:commentRangeStart w:id="26"/>
      <w:r>
        <w:t>Expanding the energy-based model using multiple binding partners on EGFR in step 5</w:t>
      </w:r>
      <w:commentRangeEnd w:id="25"/>
      <w:r w:rsidR="00646ED9">
        <w:rPr>
          <w:rStyle w:val="CommentReference"/>
          <w:rFonts w:cs="Mangal"/>
        </w:rPr>
        <w:commentReference w:id="25"/>
      </w:r>
      <w:commentRangeEnd w:id="26"/>
      <w:r w:rsidR="00436F27">
        <w:rPr>
          <w:rStyle w:val="CommentReference"/>
          <w:rFonts w:cs="Mangal"/>
        </w:rPr>
        <w:commentReference w:id="26"/>
      </w:r>
    </w:p>
    <w:p w14:paraId="4B388B47" w14:textId="77777777" w:rsidR="003B569A" w:rsidRDefault="004B1F49">
      <w:r>
        <w:t xml:space="preserve">              </w:t>
      </w:r>
    </w:p>
    <w:p w14:paraId="4B388B48" w14:textId="77777777" w:rsidR="003B569A" w:rsidRDefault="004B1F49">
      <w:r>
        <w:t xml:space="preserve">          </w:t>
      </w:r>
      <w:r>
        <w:rPr>
          <w:sz w:val="28"/>
          <w:szCs w:val="28"/>
        </w:rPr>
        <w:t xml:space="preserve">  -  </w:t>
      </w:r>
      <w:commentRangeStart w:id="27"/>
      <w:commentRangeStart w:id="28"/>
      <w:r>
        <w:rPr>
          <w:sz w:val="28"/>
          <w:szCs w:val="28"/>
        </w:rPr>
        <w:t>Fitting the energy-based version of the EGFR model to the data</w:t>
      </w:r>
      <w:commentRangeEnd w:id="27"/>
      <w:r w:rsidR="00D912B3">
        <w:rPr>
          <w:rStyle w:val="CommentReference"/>
          <w:rFonts w:cs="Mangal"/>
        </w:rPr>
        <w:commentReference w:id="27"/>
      </w:r>
      <w:commentRangeEnd w:id="28"/>
      <w:r w:rsidR="00D339DA">
        <w:rPr>
          <w:rStyle w:val="CommentReference"/>
          <w:rFonts w:cs="Mangal"/>
        </w:rPr>
        <w:commentReference w:id="28"/>
      </w:r>
    </w:p>
    <w:p w14:paraId="4B388B49" w14:textId="77777777" w:rsidR="003B569A" w:rsidRDefault="004B1F49">
      <w:r>
        <w:t xml:space="preserve">                      1- Parameter estimation results</w:t>
      </w:r>
    </w:p>
    <w:p w14:paraId="4B388B4A" w14:textId="77777777" w:rsidR="003B569A" w:rsidRDefault="004B1F49">
      <w:r>
        <w:t xml:space="preserve">                      2- MCMC sampling results</w:t>
      </w:r>
    </w:p>
    <w:p w14:paraId="4B388B4B" w14:textId="77777777" w:rsidR="003B569A" w:rsidRDefault="004B1F49">
      <w:r>
        <w:t xml:space="preserve">                      3 - ...</w:t>
      </w:r>
    </w:p>
    <w:p w14:paraId="4B388B4C" w14:textId="77777777" w:rsidR="003B569A" w:rsidRDefault="004B1F49">
      <w:r>
        <w:rPr>
          <w:sz w:val="28"/>
          <w:szCs w:val="28"/>
        </w:rPr>
        <w:t xml:space="preserve">          - Sensitivity analysis results</w:t>
      </w:r>
    </w:p>
    <w:p w14:paraId="4B388B4D" w14:textId="77777777" w:rsidR="003B569A" w:rsidRDefault="003B569A"/>
    <w:p w14:paraId="4B388B4E" w14:textId="77777777" w:rsidR="003B569A" w:rsidRDefault="004B1F49">
      <w:pPr>
        <w:rPr>
          <w:b/>
          <w:bCs/>
          <w:sz w:val="32"/>
          <w:szCs w:val="32"/>
        </w:rPr>
      </w:pPr>
      <w:r>
        <w:rPr>
          <w:b/>
          <w:bCs/>
          <w:sz w:val="32"/>
          <w:szCs w:val="32"/>
        </w:rPr>
        <w:t>Discussion:</w:t>
      </w:r>
    </w:p>
    <w:p w14:paraId="4B388B4F" w14:textId="77777777" w:rsidR="003B569A" w:rsidRDefault="003B569A">
      <w:pPr>
        <w:rPr>
          <w:b/>
          <w:bCs/>
          <w:sz w:val="32"/>
          <w:szCs w:val="32"/>
        </w:rPr>
      </w:pPr>
    </w:p>
    <w:p w14:paraId="4B388B50" w14:textId="77777777" w:rsidR="003B569A" w:rsidRDefault="004B1F49">
      <w:pPr>
        <w:rPr>
          <w:b/>
          <w:bCs/>
          <w:sz w:val="32"/>
          <w:szCs w:val="32"/>
        </w:rPr>
      </w:pPr>
      <w:r>
        <w:rPr>
          <w:b/>
          <w:bCs/>
          <w:sz w:val="32"/>
          <w:szCs w:val="32"/>
        </w:rPr>
        <w:t>References:</w:t>
      </w:r>
    </w:p>
    <w:p w14:paraId="4B388B51" w14:textId="77777777" w:rsidR="003B569A" w:rsidRDefault="003B569A">
      <w:pPr>
        <w:rPr>
          <w:b/>
          <w:bCs/>
          <w:sz w:val="32"/>
          <w:szCs w:val="32"/>
        </w:rPr>
      </w:pPr>
    </w:p>
    <w:p w14:paraId="4B388B52" w14:textId="77777777" w:rsidR="003B569A" w:rsidRDefault="004B1F49">
      <w:pPr>
        <w:rPr>
          <w:b/>
          <w:bCs/>
          <w:sz w:val="32"/>
          <w:szCs w:val="32"/>
        </w:rPr>
      </w:pPr>
      <w:r>
        <w:rPr>
          <w:b/>
          <w:bCs/>
          <w:sz w:val="32"/>
          <w:szCs w:val="32"/>
        </w:rPr>
        <w:t>Tables:</w:t>
      </w:r>
    </w:p>
    <w:p w14:paraId="4B388B53" w14:textId="77777777" w:rsidR="003B569A" w:rsidRDefault="003B569A">
      <w:pPr>
        <w:rPr>
          <w:b/>
          <w:bCs/>
          <w:sz w:val="32"/>
          <w:szCs w:val="32"/>
        </w:rPr>
      </w:pPr>
    </w:p>
    <w:p w14:paraId="4B388B54" w14:textId="77777777" w:rsidR="003B569A" w:rsidRDefault="004B1F49">
      <w:pPr>
        <w:rPr>
          <w:b/>
          <w:bCs/>
          <w:sz w:val="32"/>
          <w:szCs w:val="32"/>
        </w:rPr>
      </w:pPr>
      <w:r>
        <w:rPr>
          <w:b/>
          <w:bCs/>
          <w:sz w:val="32"/>
          <w:szCs w:val="32"/>
        </w:rPr>
        <w:t>Figures:</w:t>
      </w:r>
    </w:p>
    <w:p w14:paraId="4B388B55" w14:textId="77777777" w:rsidR="003B569A" w:rsidRDefault="003B569A"/>
    <w:sectPr w:rsidR="003B569A">
      <w:pgSz w:w="12240" w:h="15840"/>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eder, James R" w:date="2023-01-05T11:32:00Z" w:initials="FJR">
    <w:p w14:paraId="2CC890C9" w14:textId="77777777" w:rsidR="00B22A28" w:rsidRDefault="00B22A28" w:rsidP="00177687">
      <w:r>
        <w:rPr>
          <w:rStyle w:val="CommentReference"/>
        </w:rPr>
        <w:annotationRef/>
      </w:r>
      <w:r>
        <w:rPr>
          <w:rFonts w:cs="Mangal"/>
          <w:sz w:val="20"/>
          <w:szCs w:val="18"/>
        </w:rPr>
        <w:t>Probably save these points for the discussion.</w:t>
      </w:r>
    </w:p>
  </w:comment>
  <w:comment w:id="1" w:author="Zarifeh" w:date="2023-01-12T07:49:00Z" w:initials="Z">
    <w:p w14:paraId="1F88B7CB" w14:textId="2559027D" w:rsidR="00A4099D" w:rsidRDefault="00A4099D" w:rsidP="00A4099D">
      <w:pPr>
        <w:pStyle w:val="CommentText"/>
      </w:pPr>
      <w:r>
        <w:rPr>
          <w:rStyle w:val="CommentReference"/>
        </w:rPr>
        <w:annotationRef/>
      </w:r>
      <w:r>
        <w:t>I have built this model and also the energy version of that. You can find them here:</w:t>
      </w:r>
    </w:p>
    <w:p w14:paraId="62C13F36" w14:textId="01D5FDC3" w:rsidR="00A4099D" w:rsidRDefault="00FF5DCB" w:rsidP="00A4099D">
      <w:pPr>
        <w:pStyle w:val="CommentText"/>
        <w:rPr>
          <w:color w:val="4472C4" w:themeColor="accent1"/>
        </w:rPr>
      </w:pPr>
      <w:hyperlink r:id="rId1" w:history="1">
        <w:r w:rsidR="00A4099D" w:rsidRPr="00FE3C25">
          <w:rPr>
            <w:rStyle w:val="Hyperlink"/>
          </w:rPr>
          <w:t>https://github.com/ZarifehHeidariRarani/Energy-Based-Modeling/tree/main/Simple%20Examples</w:t>
        </w:r>
      </w:hyperlink>
    </w:p>
    <w:p w14:paraId="58896546" w14:textId="0974CD74" w:rsidR="00A4099D" w:rsidRDefault="00A4099D" w:rsidP="00A4099D">
      <w:pPr>
        <w:pStyle w:val="CommentText"/>
        <w:rPr>
          <w:color w:val="4472C4" w:themeColor="accent1"/>
        </w:rPr>
      </w:pPr>
    </w:p>
    <w:p w14:paraId="60FA83AD" w14:textId="2C1F2911" w:rsidR="00A4099D" w:rsidRPr="00A4099D" w:rsidRDefault="00A4099D" w:rsidP="00A4099D">
      <w:pPr>
        <w:pStyle w:val="CommentText"/>
      </w:pPr>
      <w:r>
        <w:t>Please have a quick look at them and let me know your thoughts about those.</w:t>
      </w:r>
    </w:p>
  </w:comment>
  <w:comment w:id="2" w:author="Zarifeh" w:date="2023-01-12T07:55:00Z" w:initials="Z">
    <w:p w14:paraId="42772D0B" w14:textId="3D21646E" w:rsidR="00A4099D" w:rsidRDefault="00A4099D">
      <w:pPr>
        <w:pStyle w:val="CommentText"/>
      </w:pPr>
      <w:r>
        <w:rPr>
          <w:rStyle w:val="CommentReference"/>
        </w:rPr>
        <w:annotationRef/>
      </w:r>
      <w:r>
        <w:t>Could you please clarify this a bit more for me?</w:t>
      </w:r>
    </w:p>
    <w:p w14:paraId="45169438" w14:textId="2E8F0F5B" w:rsidR="00A4099D" w:rsidRDefault="00A4099D">
      <w:pPr>
        <w:pStyle w:val="CommentText"/>
      </w:pPr>
      <w:r>
        <w:t>Do you mean using parameter estimation and MCMC sampling procedure the same as what we are doing for the EGFR model?</w:t>
      </w:r>
    </w:p>
    <w:p w14:paraId="414CF01F" w14:textId="77777777" w:rsidR="00144B2C" w:rsidRDefault="00144B2C">
      <w:pPr>
        <w:pStyle w:val="CommentText"/>
      </w:pPr>
    </w:p>
    <w:p w14:paraId="0764297F" w14:textId="6AFD963E" w:rsidR="00A4099D" w:rsidRDefault="00A4099D" w:rsidP="00A4099D">
      <w:pPr>
        <w:pStyle w:val="CommentText"/>
      </w:pPr>
      <w:r>
        <w:t>If the answer is yes, what will be the set of experimental data that we can use for fitting the model?</w:t>
      </w:r>
    </w:p>
    <w:p w14:paraId="1F61BD9D" w14:textId="7FE51488" w:rsidR="004B1F49" w:rsidRDefault="004B1F49" w:rsidP="00A4099D">
      <w:pPr>
        <w:pStyle w:val="CommentText"/>
      </w:pPr>
    </w:p>
  </w:comment>
  <w:comment w:id="4" w:author="Faeder, James R" w:date="2023-01-05T11:35:00Z" w:initials="FJR">
    <w:p w14:paraId="3B678188" w14:textId="77777777" w:rsidR="00506B2A" w:rsidRDefault="00506B2A" w:rsidP="0059647C">
      <w:r>
        <w:rPr>
          <w:rStyle w:val="CommentReference"/>
        </w:rPr>
        <w:annotationRef/>
      </w:r>
      <w:r>
        <w:rPr>
          <w:rFonts w:cs="Mangal"/>
          <w:sz w:val="20"/>
          <w:szCs w:val="18"/>
        </w:rPr>
        <w:t>We know this is true - is it also true for original Kholodenko parameters? I think Kai encountered this also and it would be worth looking back through his paper draft to see what he said about it.</w:t>
      </w:r>
    </w:p>
  </w:comment>
  <w:comment w:id="5" w:author="Zarifeh" w:date="2023-01-12T07:07:00Z" w:initials="Z">
    <w:p w14:paraId="60D81EE2" w14:textId="14A3CE15" w:rsidR="00143068" w:rsidRDefault="00805CBD" w:rsidP="00143068">
      <w:pPr>
        <w:pStyle w:val="CommentText"/>
      </w:pPr>
      <w:r>
        <w:rPr>
          <w:rStyle w:val="CommentReference"/>
        </w:rPr>
        <w:annotationRef/>
      </w:r>
      <w:r w:rsidR="000A129A">
        <w:t>This is True for both models.</w:t>
      </w:r>
      <w:r w:rsidR="00D4011A">
        <w:t xml:space="preserve"> </w:t>
      </w:r>
    </w:p>
    <w:p w14:paraId="3B33E4F6" w14:textId="489F9ADE" w:rsidR="00805CBD" w:rsidRDefault="00805CBD" w:rsidP="000A129A">
      <w:pPr>
        <w:pStyle w:val="CommentText"/>
      </w:pPr>
    </w:p>
  </w:comment>
  <w:comment w:id="16" w:author="Faeder, James R" w:date="2023-01-05T11:38:00Z" w:initials="FJR">
    <w:p w14:paraId="7A3B2159" w14:textId="77777777" w:rsidR="00237053" w:rsidRDefault="00237053" w:rsidP="006B0292">
      <w:r>
        <w:rPr>
          <w:rStyle w:val="CommentReference"/>
        </w:rPr>
        <w:annotationRef/>
      </w:r>
      <w:r>
        <w:rPr>
          <w:rFonts w:cs="Mangal"/>
          <w:sz w:val="20"/>
          <w:szCs w:val="18"/>
        </w:rPr>
        <w:t>We need to repeat the fitting with detailed balance constraints enforced. We may analyze what effect these constraints have on the fit. What are the issues with using the unconstrained model parameters - does it lead to any wrong conclusions about the model?</w:t>
      </w:r>
    </w:p>
  </w:comment>
  <w:comment w:id="17" w:author="Zarifeh" w:date="2023-01-12T07:30:00Z" w:initials="Z">
    <w:p w14:paraId="431AA68D" w14:textId="77777777" w:rsidR="00143068" w:rsidRDefault="00143068" w:rsidP="00143068">
      <w:pPr>
        <w:pStyle w:val="CommentText"/>
      </w:pPr>
      <w:r>
        <w:rPr>
          <w:rStyle w:val="CommentReference"/>
        </w:rPr>
        <w:annotationRef/>
      </w:r>
      <w:r>
        <w:t>We now have the parameter estimation results for the enforced detailed balance version of the Kholodenko’s model and also a table showing the differences between the two.</w:t>
      </w:r>
    </w:p>
    <w:p w14:paraId="4EC42BB6" w14:textId="77777777" w:rsidR="00143068" w:rsidRDefault="00143068" w:rsidP="00143068">
      <w:pPr>
        <w:pStyle w:val="CommentText"/>
      </w:pPr>
      <w:r>
        <w:t xml:space="preserve">It seems that </w:t>
      </w:r>
    </w:p>
    <w:p w14:paraId="6B25C355" w14:textId="604AF86C" w:rsidR="00143068" w:rsidRDefault="00143068" w:rsidP="00143068">
      <w:pPr>
        <w:pStyle w:val="CommentText"/>
        <w:numPr>
          <w:ilvl w:val="0"/>
          <w:numId w:val="1"/>
        </w:numPr>
      </w:pPr>
      <w:r>
        <w:t>It needs more number of start points for the detailed balance model to get the min f-values.</w:t>
      </w:r>
    </w:p>
    <w:p w14:paraId="533F03BC" w14:textId="0DDF426A" w:rsidR="00143068" w:rsidRDefault="00143068" w:rsidP="00143068">
      <w:pPr>
        <w:pStyle w:val="CommentText"/>
        <w:numPr>
          <w:ilvl w:val="0"/>
          <w:numId w:val="1"/>
        </w:numPr>
      </w:pPr>
      <w:r>
        <w:t xml:space="preserve"> The min f-va</w:t>
      </w:r>
      <w:r w:rsidR="00A263BA">
        <w:t>lues are almost nearly the same (unconstrained fval &lt; constrained fval)</w:t>
      </w:r>
    </w:p>
    <w:p w14:paraId="65060C64" w14:textId="04874FA1" w:rsidR="00143068" w:rsidRDefault="001212D7" w:rsidP="00143068">
      <w:pPr>
        <w:pStyle w:val="CommentText"/>
        <w:numPr>
          <w:ilvl w:val="0"/>
          <w:numId w:val="1"/>
        </w:numPr>
      </w:pPr>
      <w:r>
        <w:t xml:space="preserve"> The number of local minimums are lower in the detailed balance version of the model.</w:t>
      </w:r>
    </w:p>
    <w:p w14:paraId="56068BC2" w14:textId="1DE7BFE7" w:rsidR="004D7AB7" w:rsidRDefault="004D7AB7" w:rsidP="00143068">
      <w:pPr>
        <w:pStyle w:val="CommentText"/>
        <w:numPr>
          <w:ilvl w:val="0"/>
          <w:numId w:val="1"/>
        </w:numPr>
      </w:pPr>
      <w:r>
        <w:t>In the unconstrained model, EGFR-P, Shc-P, and PLCg-P better fit the data, while Grb2 is a bit better in the constrained model.</w:t>
      </w:r>
    </w:p>
    <w:p w14:paraId="5EB9B943" w14:textId="28A255EB" w:rsidR="00462AC9" w:rsidRDefault="00462AC9" w:rsidP="00462AC9">
      <w:pPr>
        <w:pStyle w:val="CommentText"/>
        <w:numPr>
          <w:ilvl w:val="0"/>
          <w:numId w:val="1"/>
        </w:numPr>
      </w:pPr>
      <w:r>
        <w:t xml:space="preserve"> I have also provided a plot showing a comparison between estimated parameters of constrained and unconstrained models.</w:t>
      </w:r>
    </w:p>
    <w:p w14:paraId="76C6DE20" w14:textId="132B1EAC" w:rsidR="00462AC9" w:rsidRDefault="00462AC9" w:rsidP="00462AC9">
      <w:pPr>
        <w:pStyle w:val="CommentText"/>
      </w:pPr>
      <w:r>
        <w:t>The table showing all the plots comparing the results can be found on the repo:</w:t>
      </w:r>
    </w:p>
    <w:p w14:paraId="78446760" w14:textId="00C32F6E" w:rsidR="00462AC9" w:rsidRDefault="00462AC9" w:rsidP="00462AC9">
      <w:pPr>
        <w:pStyle w:val="CommentText"/>
      </w:pPr>
      <w:r w:rsidRPr="00462AC9">
        <w:rPr>
          <w:color w:val="4472C4" w:themeColor="accent1"/>
        </w:rPr>
        <w:t>https://github.com/ZarifehHeidariRarani/Energy-Based-Modeling/blob/main/KholodenkoModel_DetailedBalance/Comparing_based_on_DetailedBalanceConstraints.docx</w:t>
      </w:r>
    </w:p>
  </w:comment>
  <w:comment w:id="23" w:author="Zarifeh" w:date="2023-01-12T08:08:00Z" w:initials="Z">
    <w:p w14:paraId="6D6A794C" w14:textId="1E10F4C3" w:rsidR="00FF5DCB" w:rsidRDefault="00FF5DCB">
      <w:pPr>
        <w:pStyle w:val="CommentText"/>
      </w:pPr>
      <w:r>
        <w:rPr>
          <w:rStyle w:val="CommentReference"/>
        </w:rPr>
        <w:annotationRef/>
      </w:r>
      <w:r>
        <w:t>We need to repeat the MCMC sampling for the constrained version of the model</w:t>
      </w:r>
      <w:bookmarkStart w:id="24" w:name="_GoBack"/>
      <w:bookmarkEnd w:id="24"/>
    </w:p>
  </w:comment>
  <w:comment w:id="25" w:author="Faeder, James R" w:date="2023-01-05T11:40:00Z" w:initials="FJR">
    <w:p w14:paraId="5A62A046" w14:textId="003C6D5A" w:rsidR="00646ED9" w:rsidRDefault="00646ED9" w:rsidP="00B02412">
      <w:pPr>
        <w:rPr>
          <w:rFonts w:cs="Mangal"/>
          <w:sz w:val="20"/>
          <w:szCs w:val="18"/>
        </w:rPr>
      </w:pPr>
      <w:r>
        <w:rPr>
          <w:rStyle w:val="CommentReference"/>
        </w:rPr>
        <w:annotationRef/>
      </w:r>
      <w:r>
        <w:rPr>
          <w:rFonts w:cs="Mangal"/>
          <w:sz w:val="20"/>
          <w:szCs w:val="18"/>
        </w:rPr>
        <w:t>How does this affect the results and the parameter values?</w:t>
      </w:r>
    </w:p>
    <w:p w14:paraId="293BC4AD" w14:textId="77777777" w:rsidR="00436F27" w:rsidRDefault="00436F27" w:rsidP="00B02412"/>
  </w:comment>
  <w:comment w:id="26" w:author="Zarifeh" w:date="2023-01-12T07:11:00Z" w:initials="Z">
    <w:p w14:paraId="74F4F66A" w14:textId="293B2BA5" w:rsidR="00436F27" w:rsidRDefault="00436F27">
      <w:pPr>
        <w:pStyle w:val="CommentText"/>
      </w:pPr>
      <w:r>
        <w:rPr>
          <w:rStyle w:val="CommentReference"/>
        </w:rPr>
        <w:annotationRef/>
      </w:r>
      <w:r>
        <w:t>In fact, I do the parameter estimation for the energy model in step5. Do you think we need to do the optimization procedure also for step4? (Energy model in Step4 does not contain multiple binding sites.)</w:t>
      </w:r>
    </w:p>
  </w:comment>
  <w:comment w:id="27" w:author="Faeder, James R" w:date="2023-01-05T11:39:00Z" w:initials="FJR">
    <w:p w14:paraId="7E9C99AB" w14:textId="1C7A5DCC" w:rsidR="00D912B3" w:rsidRDefault="00D912B3" w:rsidP="00057098">
      <w:r>
        <w:rPr>
          <w:rStyle w:val="CommentReference"/>
        </w:rPr>
        <w:annotationRef/>
      </w:r>
      <w:r>
        <w:rPr>
          <w:rFonts w:cs="Mangal"/>
          <w:sz w:val="20"/>
          <w:szCs w:val="18"/>
        </w:rPr>
        <w:t>Where do we currently stand on getting these results?</w:t>
      </w:r>
    </w:p>
  </w:comment>
  <w:comment w:id="28" w:author="Zarifeh" w:date="2023-01-12T07:13:00Z" w:initials="Z">
    <w:p w14:paraId="1B3EDEA2" w14:textId="68061869" w:rsidR="00D339DA" w:rsidRDefault="00D339DA">
      <w:pPr>
        <w:pStyle w:val="CommentText"/>
      </w:pPr>
      <w:r>
        <w:rPr>
          <w:rStyle w:val="CommentReference"/>
        </w:rPr>
        <w:annotationRef/>
      </w:r>
      <w:r>
        <w:t>We have the parameter estimation results and they look good. The MCMC sampling is under the progress and it takes more than 4-5 days to finish.</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CC890C9" w15:done="0"/>
  <w15:commentEx w15:paraId="60FA83AD" w15:done="0"/>
  <w15:commentEx w15:paraId="1F61BD9D" w15:done="0"/>
  <w15:commentEx w15:paraId="3B678188" w15:done="0"/>
  <w15:commentEx w15:paraId="3B33E4F6" w15:paraIdParent="3B678188" w15:done="0"/>
  <w15:commentEx w15:paraId="7A3B2159" w15:done="0"/>
  <w15:commentEx w15:paraId="78446760" w15:paraIdParent="7A3B2159" w15:done="0"/>
  <w15:commentEx w15:paraId="6D6A794C" w15:done="0"/>
  <w15:commentEx w15:paraId="293BC4AD" w15:done="0"/>
  <w15:commentEx w15:paraId="74F4F66A" w15:paraIdParent="293BC4AD" w15:done="0"/>
  <w15:commentEx w15:paraId="7E9C99AB" w15:done="0"/>
  <w15:commentEx w15:paraId="1B3EDEA2" w15:paraIdParent="7E9C9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133CF" w16cex:dateUtc="2023-01-05T16:32:00Z"/>
  <w16cex:commentExtensible w16cex:durableId="2761347D" w16cex:dateUtc="2023-01-05T16:35:00Z"/>
  <w16cex:commentExtensible w16cex:durableId="27613542" w16cex:dateUtc="2023-01-05T16:38:00Z"/>
  <w16cex:commentExtensible w16cex:durableId="276135B8" w16cex:dateUtc="2023-01-05T16:40:00Z"/>
  <w16cex:commentExtensible w16cex:durableId="27613580" w16cex:dateUtc="2023-01-05T16: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C890C9" w16cid:durableId="276133CF"/>
  <w16cid:commentId w16cid:paraId="3B678188" w16cid:durableId="2761347D"/>
  <w16cid:commentId w16cid:paraId="7A3B2159" w16cid:durableId="27613542"/>
  <w16cid:commentId w16cid:paraId="5A62A046" w16cid:durableId="276135B8"/>
  <w16cid:commentId w16cid:paraId="7E9C99AB" w16cid:durableId="276135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Arial"/>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B7663B"/>
    <w:multiLevelType w:val="hybridMultilevel"/>
    <w:tmpl w:val="FCA28B1A"/>
    <w:lvl w:ilvl="0" w:tplc="ED6033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eder, James R">
    <w15:presenceInfo w15:providerId="AD" w15:userId="S::faeder@pitt.edu::fdbdb125-015b-44ea-94cd-dde16afa12a6"/>
  </w15:person>
  <w15:person w15:author="Zarifeh">
    <w15:presenceInfo w15:providerId="None" w15:userId="Zarife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69A"/>
    <w:rsid w:val="00066DE7"/>
    <w:rsid w:val="000A129A"/>
    <w:rsid w:val="00103BCE"/>
    <w:rsid w:val="001212D7"/>
    <w:rsid w:val="00143068"/>
    <w:rsid w:val="00144B2C"/>
    <w:rsid w:val="001C0D22"/>
    <w:rsid w:val="001E7D96"/>
    <w:rsid w:val="00237053"/>
    <w:rsid w:val="0026418A"/>
    <w:rsid w:val="002A78C5"/>
    <w:rsid w:val="003B569A"/>
    <w:rsid w:val="00436F27"/>
    <w:rsid w:val="00462AC9"/>
    <w:rsid w:val="00476D3B"/>
    <w:rsid w:val="004B1F49"/>
    <w:rsid w:val="004D7AB7"/>
    <w:rsid w:val="00506B2A"/>
    <w:rsid w:val="005D0177"/>
    <w:rsid w:val="00622ABC"/>
    <w:rsid w:val="00646ED9"/>
    <w:rsid w:val="006C70EC"/>
    <w:rsid w:val="00805CBD"/>
    <w:rsid w:val="00835E05"/>
    <w:rsid w:val="00844C2A"/>
    <w:rsid w:val="009C451F"/>
    <w:rsid w:val="00A263BA"/>
    <w:rsid w:val="00A4099D"/>
    <w:rsid w:val="00AA7267"/>
    <w:rsid w:val="00AB4AEB"/>
    <w:rsid w:val="00B22A28"/>
    <w:rsid w:val="00BC1116"/>
    <w:rsid w:val="00BE08D8"/>
    <w:rsid w:val="00D339DA"/>
    <w:rsid w:val="00D4011A"/>
    <w:rsid w:val="00D541E0"/>
    <w:rsid w:val="00D912B3"/>
    <w:rsid w:val="00FF5DC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8B16"/>
  <w15:docId w15:val="{1B6E31F6-4750-1040-BC1D-0AA0472CC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CommentReference">
    <w:name w:val="annotation reference"/>
    <w:basedOn w:val="DefaultParagraphFont"/>
    <w:uiPriority w:val="99"/>
    <w:semiHidden/>
    <w:unhideWhenUsed/>
    <w:rsid w:val="00B22A28"/>
    <w:rPr>
      <w:sz w:val="16"/>
      <w:szCs w:val="16"/>
    </w:rPr>
  </w:style>
  <w:style w:type="paragraph" w:styleId="CommentText">
    <w:name w:val="annotation text"/>
    <w:basedOn w:val="Normal"/>
    <w:link w:val="CommentTextChar"/>
    <w:uiPriority w:val="99"/>
    <w:unhideWhenUsed/>
    <w:rsid w:val="00B22A28"/>
    <w:rPr>
      <w:rFonts w:cs="Mangal"/>
      <w:sz w:val="20"/>
      <w:szCs w:val="18"/>
    </w:rPr>
  </w:style>
  <w:style w:type="character" w:customStyle="1" w:styleId="CommentTextChar">
    <w:name w:val="Comment Text Char"/>
    <w:basedOn w:val="DefaultParagraphFont"/>
    <w:link w:val="CommentText"/>
    <w:uiPriority w:val="99"/>
    <w:rsid w:val="00B22A28"/>
    <w:rPr>
      <w:rFonts w:cs="Mangal"/>
      <w:sz w:val="20"/>
      <w:szCs w:val="18"/>
    </w:rPr>
  </w:style>
  <w:style w:type="paragraph" w:styleId="CommentSubject">
    <w:name w:val="annotation subject"/>
    <w:basedOn w:val="CommentText"/>
    <w:next w:val="CommentText"/>
    <w:link w:val="CommentSubjectChar"/>
    <w:uiPriority w:val="99"/>
    <w:semiHidden/>
    <w:unhideWhenUsed/>
    <w:rsid w:val="00B22A28"/>
    <w:rPr>
      <w:b/>
      <w:bCs/>
    </w:rPr>
  </w:style>
  <w:style w:type="character" w:customStyle="1" w:styleId="CommentSubjectChar">
    <w:name w:val="Comment Subject Char"/>
    <w:basedOn w:val="CommentTextChar"/>
    <w:link w:val="CommentSubject"/>
    <w:uiPriority w:val="99"/>
    <w:semiHidden/>
    <w:rsid w:val="00B22A28"/>
    <w:rPr>
      <w:rFonts w:cs="Mangal"/>
      <w:b/>
      <w:bCs/>
      <w:sz w:val="20"/>
      <w:szCs w:val="18"/>
    </w:rPr>
  </w:style>
  <w:style w:type="paragraph" w:styleId="BalloonText">
    <w:name w:val="Balloon Text"/>
    <w:basedOn w:val="Normal"/>
    <w:link w:val="BalloonTextChar"/>
    <w:uiPriority w:val="99"/>
    <w:semiHidden/>
    <w:unhideWhenUsed/>
    <w:rsid w:val="00805CBD"/>
    <w:rPr>
      <w:rFonts w:ascii="Segoe UI" w:hAnsi="Segoe UI" w:cs="Mangal"/>
      <w:sz w:val="18"/>
      <w:szCs w:val="16"/>
    </w:rPr>
  </w:style>
  <w:style w:type="character" w:customStyle="1" w:styleId="BalloonTextChar">
    <w:name w:val="Balloon Text Char"/>
    <w:basedOn w:val="DefaultParagraphFont"/>
    <w:link w:val="BalloonText"/>
    <w:uiPriority w:val="99"/>
    <w:semiHidden/>
    <w:rsid w:val="00805CBD"/>
    <w:rPr>
      <w:rFonts w:ascii="Segoe UI" w:hAnsi="Segoe UI" w:cs="Mangal"/>
      <w:sz w:val="18"/>
      <w:szCs w:val="16"/>
    </w:rPr>
  </w:style>
  <w:style w:type="character" w:styleId="Hyperlink">
    <w:name w:val="Hyperlink"/>
    <w:basedOn w:val="DefaultParagraphFont"/>
    <w:uiPriority w:val="99"/>
    <w:unhideWhenUsed/>
    <w:rsid w:val="00A409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s://github.com/ZarifehHeidariRarani/Energy-Based-Modeling/tree/main/Simple%20Examples" TargetMode="External"/></Relationship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2</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Zarifeh</cp:lastModifiedBy>
  <cp:revision>98</cp:revision>
  <dcterms:created xsi:type="dcterms:W3CDTF">2022-12-21T09:34:00Z</dcterms:created>
  <dcterms:modified xsi:type="dcterms:W3CDTF">2023-01-12T16:09:00Z</dcterms:modified>
  <dc:language>en-US</dc:language>
</cp:coreProperties>
</file>